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612BF" w14:textId="77777777" w:rsidR="00714A1D" w:rsidRPr="00714A1D" w:rsidRDefault="00714A1D" w:rsidP="00714A1D">
      <w:pPr>
        <w:pStyle w:val="a4"/>
        <w:bidi/>
        <w:rPr>
          <w:rFonts w:eastAsia="Times New Roman"/>
        </w:rPr>
      </w:pPr>
      <w:r w:rsidRPr="00714A1D">
        <w:rPr>
          <w:rFonts w:eastAsia="Times New Roman"/>
        </w:rPr>
        <w:t>Snake game</w:t>
      </w:r>
    </w:p>
    <w:p w14:paraId="4979E554" w14:textId="4A00867C" w:rsidR="00970867" w:rsidRPr="008924C1" w:rsidRDefault="00FB1C36" w:rsidP="00970867">
      <w:pPr>
        <w:shd w:val="clear" w:color="auto" w:fill="FFFFFF"/>
        <w:spacing w:line="235" w:lineRule="atLeast"/>
        <w:rPr>
          <w:rFonts w:ascii="Arial" w:eastAsia="Times New Roman" w:hAnsi="Arial" w:cs="Arial"/>
          <w:b/>
          <w:bCs/>
          <w:color w:val="222222"/>
          <w:rtl/>
        </w:rPr>
      </w:pPr>
      <w:r>
        <w:rPr>
          <w:rFonts w:ascii="Arial" w:eastAsia="Times New Roman" w:hAnsi="Arial" w:cs="Arial" w:hint="cs"/>
          <w:b/>
          <w:bCs/>
          <w:color w:val="222222"/>
          <w:rtl/>
        </w:rPr>
        <w:t xml:space="preserve">לפני </w:t>
      </w:r>
      <w:r w:rsidR="00970867" w:rsidRPr="008924C1">
        <w:rPr>
          <w:rFonts w:ascii="Arial" w:eastAsia="Times New Roman" w:hAnsi="Arial" w:cs="Arial" w:hint="cs"/>
          <w:b/>
          <w:bCs/>
          <w:color w:val="222222"/>
          <w:rtl/>
        </w:rPr>
        <w:t>המשחק</w:t>
      </w:r>
      <w:r w:rsidR="0022605C" w:rsidRPr="008924C1">
        <w:rPr>
          <w:rFonts w:ascii="Arial" w:eastAsia="Times New Roman" w:hAnsi="Arial" w:cs="Arial" w:hint="cs"/>
          <w:b/>
          <w:bCs/>
          <w:color w:val="222222"/>
          <w:rtl/>
        </w:rPr>
        <w:t>:</w:t>
      </w:r>
    </w:p>
    <w:p w14:paraId="5AAFF1DA" w14:textId="77777777" w:rsidR="007E571E" w:rsidRDefault="007E571E" w:rsidP="007E571E">
      <w:pPr>
        <w:rPr>
          <w:rtl/>
        </w:rPr>
      </w:pPr>
      <w:r>
        <w:rPr>
          <w:rFonts w:hint="cs"/>
          <w:rtl/>
        </w:rPr>
        <w:t xml:space="preserve">יש לאתחל קודם המשחק בקובץ </w:t>
      </w:r>
      <w:r>
        <w:t>utilities</w:t>
      </w:r>
      <w:r>
        <w:rPr>
          <w:rFonts w:hint="cs"/>
          <w:rtl/>
        </w:rPr>
        <w:t xml:space="preserve"> את הנתונים כפי שרוצים שיהיו במשחק, למשל גודל חלון, מהירות, מספר אובייקטים לאכילה בשביל לעבור שלב.</w:t>
      </w:r>
    </w:p>
    <w:p w14:paraId="208A281F" w14:textId="77777777" w:rsidR="00714A1D" w:rsidRPr="007E571E" w:rsidRDefault="00714A1D" w:rsidP="00970867">
      <w:pPr>
        <w:shd w:val="clear" w:color="auto" w:fill="FFFFFF"/>
        <w:spacing w:line="235" w:lineRule="atLeast"/>
        <w:rPr>
          <w:rFonts w:ascii="Arial" w:eastAsia="Times New Roman" w:hAnsi="Arial" w:cs="Arial"/>
          <w:b/>
          <w:bCs/>
          <w:color w:val="222222"/>
          <w:rtl/>
        </w:rPr>
      </w:pPr>
    </w:p>
    <w:p w14:paraId="6F31ED79" w14:textId="08FD9AF2" w:rsidR="0022605C" w:rsidRPr="008924C1" w:rsidRDefault="00FB1C36" w:rsidP="00970867">
      <w:pPr>
        <w:shd w:val="clear" w:color="auto" w:fill="FFFFFF"/>
        <w:spacing w:line="235" w:lineRule="atLeast"/>
        <w:rPr>
          <w:rFonts w:ascii="Arial" w:eastAsia="Times New Roman" w:hAnsi="Arial" w:cs="Arial"/>
          <w:b/>
          <w:bCs/>
          <w:color w:val="222222"/>
          <w:rtl/>
        </w:rPr>
      </w:pPr>
      <w:r>
        <w:rPr>
          <w:rFonts w:ascii="Arial" w:eastAsia="Times New Roman" w:hAnsi="Arial" w:cs="Arial" w:hint="cs"/>
          <w:b/>
          <w:bCs/>
          <w:color w:val="222222"/>
          <w:rtl/>
        </w:rPr>
        <w:t>תיאור ו</w:t>
      </w:r>
      <w:r w:rsidR="00922495" w:rsidRPr="008924C1">
        <w:rPr>
          <w:rFonts w:ascii="Arial" w:eastAsia="Times New Roman" w:hAnsi="Arial" w:cs="Arial" w:hint="cs"/>
          <w:b/>
          <w:bCs/>
          <w:color w:val="222222"/>
          <w:rtl/>
        </w:rPr>
        <w:t>מהלך המשחק:</w:t>
      </w:r>
    </w:p>
    <w:p w14:paraId="69702E58" w14:textId="77777777" w:rsidR="00227072" w:rsidRPr="008924C1" w:rsidRDefault="00227072" w:rsidP="00970867">
      <w:pPr>
        <w:shd w:val="clear" w:color="auto" w:fill="FFFFFF"/>
        <w:spacing w:line="235" w:lineRule="atLeast"/>
        <w:rPr>
          <w:rFonts w:ascii="Arial" w:eastAsia="Times New Roman" w:hAnsi="Arial" w:cs="Arial"/>
          <w:i/>
          <w:iCs/>
          <w:color w:val="FF0000"/>
          <w:rtl/>
        </w:rPr>
      </w:pPr>
      <w:r w:rsidRPr="008924C1">
        <w:rPr>
          <w:rFonts w:ascii="Arial" w:eastAsia="Times New Roman" w:hAnsi="Arial" w:cs="Arial" w:hint="cs"/>
          <w:i/>
          <w:iCs/>
          <w:color w:val="FF0000"/>
          <w:rtl/>
        </w:rPr>
        <w:t>תזוזה-</w:t>
      </w:r>
    </w:p>
    <w:p w14:paraId="0FAEDBAF" w14:textId="77777777" w:rsidR="00922495" w:rsidRDefault="00490BDC" w:rsidP="00970867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>הנחש ז</w:t>
      </w:r>
      <w:r w:rsidR="00922495">
        <w:rPr>
          <w:rFonts w:ascii="Arial" w:eastAsia="Times New Roman" w:hAnsi="Arial" w:cs="Arial" w:hint="cs"/>
          <w:color w:val="222222"/>
          <w:rtl/>
        </w:rPr>
        <w:t>ז ימינה</w:t>
      </w:r>
      <w:r>
        <w:rPr>
          <w:rFonts w:ascii="Arial" w:eastAsia="Times New Roman" w:hAnsi="Arial" w:cs="Arial" w:hint="cs"/>
          <w:color w:val="222222"/>
          <w:rtl/>
        </w:rPr>
        <w:t xml:space="preserve"> באופן דיפולטיבי</w:t>
      </w:r>
      <w:r w:rsidR="00922495">
        <w:rPr>
          <w:rFonts w:ascii="Arial" w:eastAsia="Times New Roman" w:hAnsi="Arial" w:cs="Arial" w:hint="cs"/>
          <w:color w:val="222222"/>
          <w:rtl/>
        </w:rPr>
        <w:t>.</w:t>
      </w:r>
    </w:p>
    <w:p w14:paraId="422E89C3" w14:textId="77777777" w:rsidR="00922495" w:rsidRDefault="00922495" w:rsidP="00970867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>השחקן ישתמש במקשי החיצים לכוון את הנחש.</w:t>
      </w:r>
    </w:p>
    <w:p w14:paraId="0E67D8BB" w14:textId="77777777" w:rsidR="00227072" w:rsidRPr="008924C1" w:rsidRDefault="00227072" w:rsidP="00970867">
      <w:pPr>
        <w:shd w:val="clear" w:color="auto" w:fill="FFFFFF"/>
        <w:spacing w:line="235" w:lineRule="atLeast"/>
        <w:rPr>
          <w:rFonts w:ascii="Arial" w:eastAsia="Times New Roman" w:hAnsi="Arial" w:cs="Arial"/>
          <w:i/>
          <w:iCs/>
          <w:color w:val="FF0000"/>
          <w:rtl/>
        </w:rPr>
      </w:pPr>
      <w:r w:rsidRPr="008924C1">
        <w:rPr>
          <w:rFonts w:ascii="Arial" w:eastAsia="Times New Roman" w:hAnsi="Arial" w:cs="Arial" w:hint="cs"/>
          <w:i/>
          <w:iCs/>
          <w:color w:val="FF0000"/>
          <w:rtl/>
        </w:rPr>
        <w:t>עצירת המשחק-</w:t>
      </w:r>
    </w:p>
    <w:p w14:paraId="40F23E13" w14:textId="77777777" w:rsidR="00922495" w:rsidRDefault="00922495" w:rsidP="00970867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>מקש רווח משהה את המשחק ואת השעון, לחיצה נוספת תמשיך את המשחק.</w:t>
      </w:r>
    </w:p>
    <w:p w14:paraId="284424F6" w14:textId="77777777" w:rsidR="00922495" w:rsidRDefault="00922495" w:rsidP="00970867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>בהתנגשות בזנב או בגבולות החלון ייפסל השחקן ויוצג לו הניקוד.</w:t>
      </w:r>
    </w:p>
    <w:p w14:paraId="594AC4D6" w14:textId="77777777" w:rsidR="00922495" w:rsidRDefault="00922495" w:rsidP="00490BDC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 xml:space="preserve">בלחיצה על </w:t>
      </w:r>
      <w:r>
        <w:rPr>
          <w:rFonts w:ascii="Arial" w:eastAsia="Times New Roman" w:hAnsi="Arial" w:cs="Arial"/>
          <w:color w:val="222222"/>
        </w:rPr>
        <w:t>play again</w:t>
      </w:r>
      <w:r>
        <w:rPr>
          <w:rFonts w:ascii="Arial" w:eastAsia="Times New Roman" w:hAnsi="Arial" w:cs="Arial" w:hint="cs"/>
          <w:color w:val="222222"/>
          <w:rtl/>
        </w:rPr>
        <w:t xml:space="preserve"> הניקוד יאופס והמשחק יתחיל שוב.</w:t>
      </w:r>
    </w:p>
    <w:p w14:paraId="246E2CEC" w14:textId="77777777" w:rsidR="00227072" w:rsidRPr="008924C1" w:rsidRDefault="00490BDC" w:rsidP="00227072">
      <w:pPr>
        <w:shd w:val="clear" w:color="auto" w:fill="FFFFFF"/>
        <w:spacing w:line="235" w:lineRule="atLeast"/>
        <w:rPr>
          <w:rFonts w:ascii="Arial" w:eastAsia="Times New Roman" w:hAnsi="Arial" w:cs="Arial"/>
          <w:i/>
          <w:iCs/>
          <w:color w:val="FF0000"/>
          <w:rtl/>
        </w:rPr>
      </w:pPr>
      <w:r w:rsidRPr="008924C1">
        <w:rPr>
          <w:rFonts w:ascii="Arial" w:eastAsia="Times New Roman" w:hAnsi="Arial" w:cs="Arial" w:hint="cs"/>
          <w:i/>
          <w:iCs/>
          <w:color w:val="FF0000"/>
          <w:rtl/>
        </w:rPr>
        <w:t>אוכל הנחש-</w:t>
      </w:r>
    </w:p>
    <w:p w14:paraId="31BE11C8" w14:textId="1108D657" w:rsidR="00227072" w:rsidRDefault="00227072" w:rsidP="00227072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>תות/מטבע. הנחש גדל באכילתם.</w:t>
      </w:r>
    </w:p>
    <w:p w14:paraId="63BCFA66" w14:textId="77777777" w:rsidR="00227072" w:rsidRPr="008924C1" w:rsidRDefault="00227072" w:rsidP="00227072">
      <w:pPr>
        <w:shd w:val="clear" w:color="auto" w:fill="FFFFFF"/>
        <w:spacing w:line="235" w:lineRule="atLeast"/>
        <w:rPr>
          <w:rFonts w:ascii="Arial" w:eastAsia="Times New Roman" w:hAnsi="Arial" w:cs="Arial"/>
          <w:i/>
          <w:iCs/>
          <w:color w:val="FF0000"/>
          <w:rtl/>
        </w:rPr>
      </w:pPr>
      <w:r w:rsidRPr="008924C1">
        <w:rPr>
          <w:rFonts w:ascii="Arial" w:eastAsia="Times New Roman" w:hAnsi="Arial" w:cs="Arial" w:hint="cs"/>
          <w:i/>
          <w:iCs/>
          <w:color w:val="FF0000"/>
          <w:rtl/>
        </w:rPr>
        <w:t>ניקוד-</w:t>
      </w:r>
    </w:p>
    <w:p w14:paraId="63DF059A" w14:textId="77777777" w:rsidR="00227072" w:rsidRDefault="00227072" w:rsidP="00227072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>התות מגדיל ניקוד באחד. המטבע מופיע ונעלם ויותר קשה לאכילה, לכן מגדיל ניקוד ב 3.</w:t>
      </w:r>
    </w:p>
    <w:p w14:paraId="7DE6CA05" w14:textId="77777777" w:rsidR="00227072" w:rsidRPr="008924C1" w:rsidRDefault="00227072" w:rsidP="00227072">
      <w:pPr>
        <w:shd w:val="clear" w:color="auto" w:fill="FFFFFF"/>
        <w:spacing w:line="235" w:lineRule="atLeast"/>
        <w:rPr>
          <w:rFonts w:ascii="Arial" w:eastAsia="Times New Roman" w:hAnsi="Arial" w:cs="Arial"/>
          <w:i/>
          <w:iCs/>
          <w:color w:val="FF0000"/>
          <w:rtl/>
        </w:rPr>
      </w:pPr>
      <w:r w:rsidRPr="008924C1">
        <w:rPr>
          <w:rFonts w:ascii="Arial" w:eastAsia="Times New Roman" w:hAnsi="Arial" w:cs="Arial" w:hint="cs"/>
          <w:i/>
          <w:iCs/>
          <w:color w:val="FF0000"/>
          <w:rtl/>
        </w:rPr>
        <w:t>שלבים-</w:t>
      </w:r>
    </w:p>
    <w:p w14:paraId="19E1234C" w14:textId="77777777" w:rsidR="00227072" w:rsidRDefault="00227072" w:rsidP="00227072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>מעבר שלב לאחר אכילת כמות מסויימת תלוי בשלב (הוגדר בקבועים)</w:t>
      </w:r>
    </w:p>
    <w:p w14:paraId="6D13C94A" w14:textId="2BCBA246" w:rsidR="00227072" w:rsidRDefault="00227072" w:rsidP="00227072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>בשלב העוקב</w:t>
      </w:r>
      <w:r w:rsidR="005878C9">
        <w:rPr>
          <w:rFonts w:ascii="Arial" w:eastAsia="Times New Roman" w:hAnsi="Arial" w:cs="Arial" w:hint="cs"/>
          <w:color w:val="222222"/>
          <w:rtl/>
        </w:rPr>
        <w:t>-</w:t>
      </w:r>
      <w:r>
        <w:rPr>
          <w:rFonts w:ascii="Arial" w:eastAsia="Times New Roman" w:hAnsi="Arial" w:cs="Arial" w:hint="cs"/>
          <w:color w:val="222222"/>
          <w:rtl/>
        </w:rPr>
        <w:t xml:space="preserve"> </w:t>
      </w:r>
      <w:r w:rsidR="005878C9">
        <w:rPr>
          <w:rFonts w:ascii="Arial" w:eastAsia="Times New Roman" w:hAnsi="Arial" w:cs="Arial" w:hint="cs"/>
          <w:color w:val="222222"/>
          <w:rtl/>
        </w:rPr>
        <w:t>יגדל החלון, ישתנה הרקע</w:t>
      </w:r>
      <w:r w:rsidR="008924C1">
        <w:rPr>
          <w:rFonts w:ascii="Arial" w:eastAsia="Times New Roman" w:hAnsi="Arial" w:cs="Arial" w:hint="cs"/>
          <w:color w:val="222222"/>
          <w:rtl/>
        </w:rPr>
        <w:t xml:space="preserve"> ומספר השלב</w:t>
      </w:r>
      <w:r w:rsidR="005878C9">
        <w:rPr>
          <w:rFonts w:ascii="Arial" w:eastAsia="Times New Roman" w:hAnsi="Arial" w:cs="Arial" w:hint="cs"/>
          <w:color w:val="222222"/>
          <w:rtl/>
        </w:rPr>
        <w:t>, ומהירות הנחש תגדל.</w:t>
      </w:r>
      <w:r w:rsidR="0086549B">
        <w:rPr>
          <w:rFonts w:ascii="Arial" w:eastAsia="Times New Roman" w:hAnsi="Arial" w:cs="Arial" w:hint="cs"/>
          <w:color w:val="222222"/>
          <w:rtl/>
        </w:rPr>
        <w:t xml:space="preserve"> עקרונית ניתן להוסיף שלבים מיידית ע"י הוספת טקסטורה בלבד או אפילו בלי. אנחנו כרגע הגבלנו לארבעה שלבים.</w:t>
      </w:r>
    </w:p>
    <w:p w14:paraId="2B1DFBF1" w14:textId="77777777" w:rsidR="00490BDC" w:rsidRPr="008924C1" w:rsidRDefault="008924C1" w:rsidP="00970867">
      <w:pPr>
        <w:shd w:val="clear" w:color="auto" w:fill="FFFFFF"/>
        <w:spacing w:line="235" w:lineRule="atLeast"/>
        <w:rPr>
          <w:rFonts w:ascii="Arial" w:eastAsia="Times New Roman" w:hAnsi="Arial" w:cs="Arial"/>
          <w:i/>
          <w:iCs/>
          <w:color w:val="FF0000"/>
          <w:rtl/>
        </w:rPr>
      </w:pPr>
      <w:r w:rsidRPr="008924C1">
        <w:rPr>
          <w:rFonts w:ascii="Arial" w:eastAsia="Times New Roman" w:hAnsi="Arial" w:cs="Arial" w:hint="cs"/>
          <w:i/>
          <w:iCs/>
          <w:color w:val="FF0000"/>
          <w:rtl/>
        </w:rPr>
        <w:t>גרפיקה-</w:t>
      </w:r>
    </w:p>
    <w:p w14:paraId="3857214C" w14:textId="77777777" w:rsidR="00490BDC" w:rsidRPr="00490BDC" w:rsidRDefault="00490BDC" w:rsidP="00490BDC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>נציג בחלון- תמונת רקע,</w:t>
      </w:r>
      <w:r w:rsidR="005878C9">
        <w:rPr>
          <w:rFonts w:ascii="Arial" w:eastAsia="Times New Roman" w:hAnsi="Arial" w:cs="Arial" w:hint="cs"/>
          <w:color w:val="222222"/>
          <w:rtl/>
        </w:rPr>
        <w:t xml:space="preserve"> מספר השלב,</w:t>
      </w:r>
      <w:r>
        <w:rPr>
          <w:rFonts w:ascii="Arial" w:eastAsia="Times New Roman" w:hAnsi="Arial" w:cs="Arial" w:hint="cs"/>
          <w:color w:val="222222"/>
          <w:rtl/>
        </w:rPr>
        <w:t xml:space="preserve"> ניקוד, שעון-זמן משחק, בהשהיה נציג </w:t>
      </w:r>
      <w:r>
        <w:rPr>
          <w:rFonts w:ascii="Arial" w:eastAsia="Times New Roman" w:hAnsi="Arial" w:cs="Arial"/>
          <w:color w:val="222222"/>
        </w:rPr>
        <w:t>pause</w:t>
      </w:r>
      <w:r>
        <w:rPr>
          <w:rFonts w:ascii="Arial" w:eastAsia="Times New Roman" w:hAnsi="Arial" w:cs="Arial" w:hint="cs"/>
          <w:color w:val="222222"/>
          <w:rtl/>
        </w:rPr>
        <w:t xml:space="preserve"> ובפסילה נציג את הניקוד שנצבר וכפתור </w:t>
      </w:r>
      <w:r>
        <w:rPr>
          <w:rFonts w:ascii="Arial" w:eastAsia="Times New Roman" w:hAnsi="Arial" w:cs="Arial"/>
          <w:color w:val="222222"/>
        </w:rPr>
        <w:t>play again</w:t>
      </w:r>
      <w:r>
        <w:rPr>
          <w:rFonts w:ascii="Arial" w:eastAsia="Times New Roman" w:hAnsi="Arial" w:cs="Arial" w:hint="cs"/>
          <w:color w:val="222222"/>
          <w:rtl/>
        </w:rPr>
        <w:t>.</w:t>
      </w:r>
    </w:p>
    <w:p w14:paraId="01A524CC" w14:textId="77777777" w:rsidR="005878C9" w:rsidRDefault="005878C9" w:rsidP="00970867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</w:p>
    <w:p w14:paraId="378164D3" w14:textId="77777777" w:rsidR="00490BDC" w:rsidRPr="008924C1" w:rsidRDefault="008924C1" w:rsidP="00970867">
      <w:pPr>
        <w:shd w:val="clear" w:color="auto" w:fill="FFFFFF"/>
        <w:spacing w:line="235" w:lineRule="atLeast"/>
        <w:rPr>
          <w:rFonts w:ascii="Arial" w:eastAsia="Times New Roman" w:hAnsi="Arial" w:cs="Arial"/>
          <w:i/>
          <w:iCs/>
          <w:color w:val="FF0000"/>
          <w:rtl/>
        </w:rPr>
      </w:pPr>
      <w:r w:rsidRPr="008924C1">
        <w:rPr>
          <w:rFonts w:ascii="Arial" w:eastAsia="Times New Roman" w:hAnsi="Arial" w:cs="Arial" w:hint="cs"/>
          <w:i/>
          <w:iCs/>
          <w:color w:val="FF0000"/>
          <w:rtl/>
        </w:rPr>
        <w:t>אנימציה-</w:t>
      </w:r>
    </w:p>
    <w:p w14:paraId="7A05CDC3" w14:textId="77777777" w:rsidR="005878C9" w:rsidRDefault="005878C9" w:rsidP="00970867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  <w:r w:rsidRPr="00970867">
        <w:rPr>
          <w:rFonts w:ascii="Arial" w:eastAsia="Times New Roman" w:hAnsi="Arial" w:cs="Arial"/>
          <w:color w:val="222222"/>
          <w:rtl/>
        </w:rPr>
        <w:t>לכל אובייקט יש אלגוריתם משלו לאנימציה לפי מספר הספרייטים שיש לו.</w:t>
      </w:r>
    </w:p>
    <w:p w14:paraId="4BB3B8B6" w14:textId="77777777" w:rsidR="00490BDC" w:rsidRDefault="00490BDC" w:rsidP="00970867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>פה הנחש נפתח ונסגר</w:t>
      </w:r>
      <w:r w:rsidR="005878C9">
        <w:rPr>
          <w:rFonts w:ascii="Arial" w:eastAsia="Times New Roman" w:hAnsi="Arial" w:cs="Arial" w:hint="cs"/>
          <w:color w:val="222222"/>
          <w:rtl/>
        </w:rPr>
        <w:t>.</w:t>
      </w:r>
    </w:p>
    <w:p w14:paraId="48C1F628" w14:textId="77777777" w:rsidR="00490BDC" w:rsidRDefault="008924C1" w:rsidP="00970867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>התות</w:t>
      </w:r>
      <w:r w:rsidR="00490BDC">
        <w:rPr>
          <w:rFonts w:ascii="Arial" w:eastAsia="Times New Roman" w:hAnsi="Arial" w:cs="Arial" w:hint="cs"/>
          <w:color w:val="222222"/>
          <w:rtl/>
        </w:rPr>
        <w:t xml:space="preserve"> והמטבע מסתובבים.</w:t>
      </w:r>
    </w:p>
    <w:p w14:paraId="540D46C7" w14:textId="77777777" w:rsidR="005878C9" w:rsidRPr="008924C1" w:rsidRDefault="005878C9" w:rsidP="00970867">
      <w:pPr>
        <w:shd w:val="clear" w:color="auto" w:fill="FFFFFF"/>
        <w:spacing w:line="235" w:lineRule="atLeast"/>
        <w:rPr>
          <w:rFonts w:ascii="Arial" w:eastAsia="Times New Roman" w:hAnsi="Arial" w:cs="Arial"/>
          <w:i/>
          <w:iCs/>
          <w:color w:val="FF0000"/>
          <w:rtl/>
        </w:rPr>
      </w:pPr>
      <w:r w:rsidRPr="008924C1">
        <w:rPr>
          <w:rFonts w:ascii="Arial" w:eastAsia="Times New Roman" w:hAnsi="Arial" w:cs="Arial" w:hint="cs"/>
          <w:i/>
          <w:iCs/>
          <w:color w:val="FF0000"/>
          <w:rtl/>
        </w:rPr>
        <w:t>אודיו-</w:t>
      </w:r>
    </w:p>
    <w:p w14:paraId="1B05A8E4" w14:textId="797F4529" w:rsidR="00714A1D" w:rsidRPr="00413887" w:rsidRDefault="005878C9" w:rsidP="00413887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 xml:space="preserve">שיר רקע למשחק, צליל באכילה, צליל </w:t>
      </w:r>
      <w:r>
        <w:rPr>
          <w:rFonts w:ascii="Arial" w:eastAsia="Times New Roman" w:hAnsi="Arial" w:cs="Arial" w:hint="cs"/>
          <w:color w:val="222222"/>
        </w:rPr>
        <w:t>U WIN</w:t>
      </w:r>
      <w:r w:rsidR="008924C1">
        <w:rPr>
          <w:rFonts w:ascii="Arial" w:eastAsia="Times New Roman" w:hAnsi="Arial" w:cs="Arial"/>
          <w:color w:val="222222"/>
        </w:rPr>
        <w:t>"</w:t>
      </w:r>
      <w:r w:rsidR="008924C1">
        <w:rPr>
          <w:rFonts w:ascii="Arial" w:eastAsia="Times New Roman" w:hAnsi="Arial" w:cs="Arial" w:hint="cs"/>
          <w:color w:val="222222"/>
          <w:rtl/>
        </w:rPr>
        <w:t>"</w:t>
      </w:r>
      <w:r>
        <w:rPr>
          <w:rFonts w:ascii="Arial" w:eastAsia="Times New Roman" w:hAnsi="Arial" w:cs="Arial" w:hint="cs"/>
          <w:color w:val="222222"/>
          <w:rtl/>
        </w:rPr>
        <w:t xml:space="preserve"> בסיום שלב.</w:t>
      </w:r>
    </w:p>
    <w:p w14:paraId="1EBA4AE6" w14:textId="77777777" w:rsidR="00413887" w:rsidRDefault="00413887" w:rsidP="007545BC">
      <w:pPr>
        <w:shd w:val="clear" w:color="auto" w:fill="FFFFFF"/>
        <w:spacing w:line="235" w:lineRule="atLeast"/>
        <w:rPr>
          <w:rFonts w:ascii="Arial" w:eastAsia="Times New Roman" w:hAnsi="Arial" w:cs="Arial"/>
          <w:b/>
          <w:bCs/>
          <w:color w:val="222222"/>
          <w:rtl/>
        </w:rPr>
      </w:pPr>
    </w:p>
    <w:p w14:paraId="2E0D55AF" w14:textId="228D386C" w:rsidR="00970867" w:rsidRDefault="00970867" w:rsidP="007545BC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  <w:r w:rsidRPr="008924C1">
        <w:rPr>
          <w:rFonts w:ascii="Arial" w:eastAsia="Times New Roman" w:hAnsi="Arial" w:cs="Arial" w:hint="cs"/>
          <w:b/>
          <w:bCs/>
          <w:color w:val="222222"/>
          <w:rtl/>
        </w:rPr>
        <w:lastRenderedPageBreak/>
        <w:t>תיכון:</w:t>
      </w:r>
      <w:r>
        <w:rPr>
          <w:rFonts w:ascii="Arial" w:eastAsia="Times New Roman" w:hAnsi="Arial" w:cs="Arial" w:hint="cs"/>
          <w:color w:val="222222"/>
          <w:rtl/>
        </w:rPr>
        <w:t xml:space="preserve"> מצורף קובץ </w:t>
      </w:r>
      <w:r w:rsidR="007545BC">
        <w:rPr>
          <w:rFonts w:ascii="Arial" w:eastAsia="Times New Roman" w:hAnsi="Arial" w:cs="Arial"/>
          <w:color w:val="222222"/>
        </w:rPr>
        <w:t>UML</w:t>
      </w:r>
      <w:r w:rsidR="008924C1">
        <w:rPr>
          <w:rFonts w:ascii="Arial" w:eastAsia="Times New Roman" w:hAnsi="Arial" w:cs="Arial" w:hint="cs"/>
          <w:color w:val="222222"/>
          <w:rtl/>
        </w:rPr>
        <w:t>.</w:t>
      </w:r>
      <w:r>
        <w:rPr>
          <w:rFonts w:ascii="Arial" w:eastAsia="Times New Roman" w:hAnsi="Arial" w:cs="Arial" w:hint="cs"/>
          <w:color w:val="222222"/>
          <w:rtl/>
        </w:rPr>
        <w:t xml:space="preserve"> </w:t>
      </w:r>
    </w:p>
    <w:p w14:paraId="509CDBC3" w14:textId="77777777" w:rsidR="00970867" w:rsidRDefault="00970867" w:rsidP="00970867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 xml:space="preserve">         </w:t>
      </w:r>
      <w:r w:rsidRPr="008924C1">
        <w:rPr>
          <w:rFonts w:ascii="Arial" w:eastAsia="Times New Roman" w:hAnsi="Arial" w:cs="Arial" w:hint="cs"/>
          <w:i/>
          <w:iCs/>
          <w:color w:val="222222"/>
          <w:u w:val="single"/>
          <w:rtl/>
        </w:rPr>
        <w:t>דגשים:</w:t>
      </w:r>
      <w:r>
        <w:rPr>
          <w:rFonts w:ascii="Arial" w:eastAsia="Times New Roman" w:hAnsi="Arial" w:cs="Arial" w:hint="cs"/>
          <w:color w:val="222222"/>
          <w:rtl/>
        </w:rPr>
        <w:t xml:space="preserve"> התיכון ייחודי בכך שהקפדנו בצורה מוחלטת על עיקרון ה- </w:t>
      </w:r>
      <w:r>
        <w:rPr>
          <w:rFonts w:ascii="Arial" w:eastAsia="Times New Roman" w:hAnsi="Arial" w:cs="Arial"/>
          <w:color w:val="222222"/>
        </w:rPr>
        <w:t>encapsulation</w:t>
      </w:r>
    </w:p>
    <w:p w14:paraId="2CA7A2BB" w14:textId="364F14CD" w:rsidR="005814FF" w:rsidRDefault="00970867" w:rsidP="005814FF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 xml:space="preserve">                    הדבר בא לידי ביטוי ב-</w:t>
      </w:r>
    </w:p>
    <w:p w14:paraId="12DDC9BA" w14:textId="77777777" w:rsidR="00452501" w:rsidRDefault="00452501" w:rsidP="005814FF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</w:p>
    <w:p w14:paraId="361AA013" w14:textId="21A3193B" w:rsidR="00970867" w:rsidRPr="00452501" w:rsidRDefault="00970867" w:rsidP="00452501">
      <w:pPr>
        <w:pStyle w:val="af7"/>
        <w:numPr>
          <w:ilvl w:val="0"/>
          <w:numId w:val="1"/>
        </w:num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  <w:r w:rsidRPr="00452501">
        <w:rPr>
          <w:rFonts w:ascii="Arial" w:eastAsia="Times New Roman" w:hAnsi="Arial" w:cs="Arial" w:hint="cs"/>
          <w:color w:val="222222"/>
          <w:rtl/>
        </w:rPr>
        <w:t xml:space="preserve">יצירת אובייקט מיוחד </w:t>
      </w:r>
      <w:r w:rsidRPr="00452501">
        <w:rPr>
          <w:rFonts w:ascii="Arial" w:eastAsia="Times New Roman" w:hAnsi="Arial" w:cs="Arial"/>
          <w:color w:val="222222"/>
        </w:rPr>
        <w:t>collider</w:t>
      </w:r>
      <w:r w:rsidRPr="00452501">
        <w:rPr>
          <w:rFonts w:ascii="Arial" w:eastAsia="Times New Roman" w:hAnsi="Arial" w:cs="Arial" w:hint="cs"/>
          <w:color w:val="222222"/>
          <w:rtl/>
        </w:rPr>
        <w:t xml:space="preserve"> שנוצר יחד עם כל אובייקט              </w:t>
      </w:r>
    </w:p>
    <w:p w14:paraId="367BBEF6" w14:textId="77777777" w:rsidR="005814FF" w:rsidRDefault="00970867" w:rsidP="0022605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 xml:space="preserve">                    </w:t>
      </w:r>
      <w:r w:rsidR="0022605C">
        <w:rPr>
          <w:rFonts w:ascii="Arial" w:eastAsia="Times New Roman" w:hAnsi="Arial" w:cs="Arial" w:hint="cs"/>
          <w:color w:val="222222"/>
          <w:rtl/>
        </w:rPr>
        <w:t xml:space="preserve">    </w:t>
      </w:r>
      <w:r>
        <w:rPr>
          <w:rFonts w:ascii="Arial" w:eastAsia="Times New Roman" w:hAnsi="Arial" w:cs="Arial" w:hint="cs"/>
          <w:color w:val="222222"/>
          <w:rtl/>
        </w:rPr>
        <w:t xml:space="preserve">המצריך טיפול בהתנגשויות. </w:t>
      </w:r>
      <w:r w:rsidR="005814FF">
        <w:rPr>
          <w:rFonts w:ascii="Arial" w:eastAsia="Times New Roman" w:hAnsi="Arial" w:cs="Arial" w:hint="cs"/>
          <w:color w:val="222222"/>
          <w:rtl/>
        </w:rPr>
        <w:t xml:space="preserve">אובייקט ה- </w:t>
      </w:r>
      <w:r w:rsidR="005814FF">
        <w:rPr>
          <w:rFonts w:ascii="Arial" w:eastAsia="Times New Roman" w:hAnsi="Arial" w:cs="Arial"/>
          <w:color w:val="222222"/>
        </w:rPr>
        <w:t>collider</w:t>
      </w:r>
      <w:r w:rsidR="005814FF">
        <w:rPr>
          <w:rFonts w:ascii="Calibri" w:eastAsia="Times New Roman" w:hAnsi="Calibri" w:cs="Calibri" w:hint="cs"/>
          <w:color w:val="222222"/>
          <w:rtl/>
        </w:rPr>
        <w:t xml:space="preserve"> מחזיק בתכונה </w:t>
      </w:r>
      <w:r w:rsidR="005814FF">
        <w:rPr>
          <w:rFonts w:ascii="Calibri" w:eastAsia="Times New Roman" w:hAnsi="Calibri" w:cs="Calibri"/>
          <w:color w:val="222222"/>
        </w:rPr>
        <w:t>checkCollision</w:t>
      </w:r>
      <w:r w:rsidR="0022605C">
        <w:rPr>
          <w:rFonts w:ascii="Calibri" w:eastAsia="Times New Roman" w:hAnsi="Calibri" w:hint="cs"/>
          <w:color w:val="222222"/>
          <w:rtl/>
        </w:rPr>
        <w:t xml:space="preserve">    </w:t>
      </w:r>
    </w:p>
    <w:p w14:paraId="4459B6D6" w14:textId="77777777" w:rsidR="0022605C" w:rsidRDefault="0022605C" w:rsidP="0022605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>
        <w:rPr>
          <w:rFonts w:ascii="Calibri" w:eastAsia="Times New Roman" w:hAnsi="Calibri" w:cs="Calibri" w:hint="cs"/>
          <w:color w:val="222222"/>
          <w:rtl/>
        </w:rPr>
        <w:t xml:space="preserve">                              אשר  תבדוק התנגשות ללא גישה לאובייקטים עצמם רק דרך ה- </w:t>
      </w:r>
      <w:r>
        <w:rPr>
          <w:rFonts w:ascii="Arial" w:eastAsia="Times New Roman" w:hAnsi="Arial" w:cs="Arial"/>
          <w:color w:val="222222"/>
        </w:rPr>
        <w:t>collider</w:t>
      </w:r>
      <w:r>
        <w:rPr>
          <w:rFonts w:ascii="Calibri" w:eastAsia="Times New Roman" w:hAnsi="Calibri" w:cs="Calibri" w:hint="cs"/>
          <w:color w:val="222222"/>
          <w:rtl/>
        </w:rPr>
        <w:t xml:space="preserve"> אותו הם    </w:t>
      </w:r>
    </w:p>
    <w:p w14:paraId="40C816EB" w14:textId="0F76BFFB" w:rsidR="0022605C" w:rsidRDefault="0022605C" w:rsidP="0022605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>
        <w:rPr>
          <w:rFonts w:ascii="Calibri" w:eastAsia="Times New Roman" w:hAnsi="Calibri" w:cs="Calibri" w:hint="cs"/>
          <w:color w:val="222222"/>
          <w:rtl/>
        </w:rPr>
        <w:t xml:space="preserve">                              מחזיקים.</w:t>
      </w:r>
    </w:p>
    <w:p w14:paraId="59AFADE3" w14:textId="77777777" w:rsidR="00452501" w:rsidRPr="00290455" w:rsidRDefault="00452501" w:rsidP="0022605C">
      <w:pPr>
        <w:shd w:val="clear" w:color="auto" w:fill="FFFFFF"/>
        <w:spacing w:line="235" w:lineRule="atLeast"/>
        <w:rPr>
          <w:rFonts w:ascii="Calibri" w:eastAsia="Times New Roman" w:hAnsi="Calibri"/>
          <w:color w:val="222222"/>
          <w:rtl/>
          <w:rPrChange w:id="0" w:author="‏‏משתמש Windows" w:date="2020-07-03T11:14:00Z">
            <w:rPr>
              <w:rFonts w:ascii="Calibri" w:eastAsia="Times New Roman" w:hAnsi="Calibri" w:cs="Calibri"/>
              <w:color w:val="222222"/>
              <w:rtl/>
            </w:rPr>
          </w:rPrChange>
        </w:rPr>
      </w:pPr>
    </w:p>
    <w:p w14:paraId="572413C8" w14:textId="5D4EA649" w:rsidR="005814FF" w:rsidRPr="00452501" w:rsidRDefault="005814FF" w:rsidP="00452501">
      <w:pPr>
        <w:pStyle w:val="af7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452501">
        <w:rPr>
          <w:rFonts w:ascii="Calibri" w:eastAsia="Times New Roman" w:hAnsi="Calibri" w:cs="Calibri" w:hint="cs"/>
          <w:color w:val="222222"/>
          <w:rtl/>
        </w:rPr>
        <w:t xml:space="preserve">ה- </w:t>
      </w:r>
      <w:r w:rsidRPr="00452501">
        <w:rPr>
          <w:rFonts w:ascii="Calibri" w:eastAsia="Times New Roman" w:hAnsi="Calibri" w:cs="Calibri"/>
          <w:color w:val="222222"/>
        </w:rPr>
        <w:t>controller</w:t>
      </w:r>
      <w:r w:rsidRPr="00452501">
        <w:rPr>
          <w:rFonts w:ascii="Calibri" w:eastAsia="Times New Roman" w:hAnsi="Calibri" w:cs="Calibri" w:hint="cs"/>
          <w:color w:val="222222"/>
          <w:rtl/>
        </w:rPr>
        <w:t xml:space="preserve"> </w:t>
      </w:r>
      <w:r w:rsidR="0022605C" w:rsidRPr="00452501">
        <w:rPr>
          <w:rFonts w:ascii="Calibri" w:eastAsia="Times New Roman" w:hAnsi="Calibri" w:cs="Calibri" w:hint="cs"/>
          <w:color w:val="222222"/>
          <w:rtl/>
        </w:rPr>
        <w:t xml:space="preserve">שמחזיק את חלון המשחק, לא יקבל גישה לאובייקטים של המשחק בכדי </w:t>
      </w:r>
    </w:p>
    <w:p w14:paraId="1E17B467" w14:textId="77777777" w:rsidR="0022605C" w:rsidRDefault="0022605C" w:rsidP="0022605C">
      <w:pPr>
        <w:shd w:val="clear" w:color="auto" w:fill="FFFFFF"/>
        <w:spacing w:line="235" w:lineRule="atLeast"/>
        <w:rPr>
          <w:rFonts w:ascii="Calibri" w:eastAsia="Times New Roman" w:hAnsi="Calibri"/>
          <w:color w:val="222222"/>
          <w:rtl/>
        </w:rPr>
      </w:pPr>
      <w:r>
        <w:rPr>
          <w:rFonts w:ascii="Calibri" w:eastAsia="Times New Roman" w:hAnsi="Calibri" w:cs="Calibri" w:hint="cs"/>
          <w:color w:val="222222"/>
          <w:rtl/>
        </w:rPr>
        <w:t xml:space="preserve">                            לצייר אותם. רק נעביר מצביע</w:t>
      </w:r>
      <w:r>
        <w:rPr>
          <w:rFonts w:ascii="Calibri" w:eastAsia="Times New Roman" w:hAnsi="Calibri" w:hint="cs"/>
          <w:color w:val="222222"/>
          <w:rtl/>
        </w:rPr>
        <w:t xml:space="preserve"> לחלון</w:t>
      </w:r>
      <w:r>
        <w:rPr>
          <w:rFonts w:ascii="Calibri" w:eastAsia="Times New Roman" w:hAnsi="Calibri" w:cs="Calibri" w:hint="cs"/>
          <w:color w:val="222222"/>
          <w:rtl/>
        </w:rPr>
        <w:t xml:space="preserve"> ל - </w:t>
      </w:r>
      <w:r>
        <w:rPr>
          <w:rFonts w:ascii="Calibri" w:eastAsia="Times New Roman" w:hAnsi="Calibri"/>
          <w:color w:val="222222"/>
        </w:rPr>
        <w:t xml:space="preserve"> </w:t>
      </w:r>
      <w:r>
        <w:rPr>
          <w:rFonts w:ascii="Calibri" w:eastAsia="Times New Roman" w:hAnsi="Calibri" w:hint="cs"/>
          <w:color w:val="222222"/>
        </w:rPr>
        <w:t>G</w:t>
      </w:r>
      <w:r>
        <w:rPr>
          <w:rFonts w:ascii="Calibri" w:eastAsia="Times New Roman" w:hAnsi="Calibri"/>
          <w:color w:val="222222"/>
        </w:rPr>
        <w:t>ameMode</w:t>
      </w:r>
      <w:r>
        <w:rPr>
          <w:rFonts w:ascii="Calibri" w:eastAsia="Times New Roman" w:hAnsi="Calibri" w:hint="cs"/>
          <w:color w:val="222222"/>
          <w:rtl/>
        </w:rPr>
        <w:t xml:space="preserve">אשר מחזיק את האובייקטים   </w:t>
      </w:r>
    </w:p>
    <w:p w14:paraId="0E70979B" w14:textId="2A757118" w:rsidR="0022605C" w:rsidRDefault="0022605C" w:rsidP="0022605C">
      <w:pPr>
        <w:shd w:val="clear" w:color="auto" w:fill="FFFFFF"/>
        <w:spacing w:line="235" w:lineRule="atLeast"/>
        <w:rPr>
          <w:rFonts w:ascii="Calibri" w:eastAsia="Times New Roman" w:hAnsi="Calibri"/>
          <w:color w:val="222222"/>
          <w:rtl/>
        </w:rPr>
      </w:pPr>
      <w:r>
        <w:rPr>
          <w:rFonts w:ascii="Calibri" w:eastAsia="Times New Roman" w:hAnsi="Calibri" w:hint="cs"/>
          <w:color w:val="222222"/>
          <w:rtl/>
        </w:rPr>
        <w:t xml:space="preserve">                       והוא יכניסם לחלון.</w:t>
      </w:r>
    </w:p>
    <w:p w14:paraId="7680627C" w14:textId="77777777" w:rsidR="00452501" w:rsidRDefault="00452501" w:rsidP="0022605C">
      <w:pPr>
        <w:shd w:val="clear" w:color="auto" w:fill="FFFFFF"/>
        <w:spacing w:line="235" w:lineRule="atLeast"/>
        <w:rPr>
          <w:rFonts w:ascii="Calibri" w:eastAsia="Times New Roman" w:hAnsi="Calibri"/>
          <w:color w:val="222222"/>
          <w:rtl/>
        </w:rPr>
      </w:pPr>
    </w:p>
    <w:p w14:paraId="5F863A10" w14:textId="77777777" w:rsidR="00452501" w:rsidRDefault="00290455" w:rsidP="0015414E">
      <w:pPr>
        <w:pStyle w:val="af7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/>
          <w:color w:val="222222"/>
        </w:rPr>
      </w:pPr>
      <w:r w:rsidRPr="00452501">
        <w:rPr>
          <w:rFonts w:ascii="Calibri" w:eastAsia="Times New Roman" w:hAnsi="Calibri" w:cs="Calibri" w:hint="cs"/>
          <w:color w:val="222222"/>
          <w:rtl/>
        </w:rPr>
        <w:t>ה-</w:t>
      </w:r>
      <w:ins w:id="1" w:author="‏‏משתמש Windows" w:date="2020-07-03T11:13:00Z">
        <w:r w:rsidRPr="00452501">
          <w:rPr>
            <w:rFonts w:ascii="Calibri" w:eastAsia="Times New Roman" w:hAnsi="Calibri" w:cs="Calibri"/>
            <w:color w:val="222222"/>
          </w:rPr>
          <w:t xml:space="preserve"> </w:t>
        </w:r>
      </w:ins>
      <w:del w:id="2" w:author="‏‏משתמש Windows" w:date="2020-07-03T11:13:00Z">
        <w:r w:rsidRPr="00452501" w:rsidDel="00290455">
          <w:rPr>
            <w:rFonts w:ascii="Calibri" w:eastAsia="Times New Roman" w:hAnsi="Calibri" w:cs="Calibri" w:hint="cs"/>
            <w:color w:val="222222"/>
            <w:rtl/>
          </w:rPr>
          <w:delText xml:space="preserve"> </w:delText>
        </w:r>
        <w:r w:rsidRPr="00452501" w:rsidDel="00290455">
          <w:rPr>
            <w:rFonts w:ascii="Calibri" w:eastAsia="Times New Roman" w:hAnsi="Calibri" w:cs="Calibri"/>
            <w:color w:val="222222"/>
          </w:rPr>
          <w:delText xml:space="preserve">  </w:delText>
        </w:r>
      </w:del>
      <w:del w:id="3" w:author="‏‏משתמש Windows" w:date="2020-07-03T11:14:00Z">
        <w:r w:rsidRPr="00452501" w:rsidDel="00290455">
          <w:rPr>
            <w:rFonts w:ascii="Calibri" w:eastAsia="Times New Roman" w:hAnsi="Calibri" w:cs="Calibri"/>
            <w:color w:val="222222"/>
          </w:rPr>
          <w:delText xml:space="preserve">  </w:delText>
        </w:r>
      </w:del>
      <w:r w:rsidRPr="00452501">
        <w:rPr>
          <w:rFonts w:ascii="Calibri" w:eastAsia="Times New Roman" w:hAnsi="Calibri" w:cs="Calibri"/>
          <w:color w:val="222222"/>
        </w:rPr>
        <w:t xml:space="preserve"> controlle</w:t>
      </w:r>
      <w:r w:rsidR="005B1AC9" w:rsidRPr="00452501">
        <w:rPr>
          <w:rFonts w:ascii="Calibri" w:eastAsia="Times New Roman" w:hAnsi="Calibri" w:cs="Calibri"/>
          <w:color w:val="222222"/>
        </w:rPr>
        <w:t>r</w:t>
      </w:r>
      <w:r w:rsidRPr="00452501">
        <w:rPr>
          <w:rFonts w:ascii="Calibri" w:eastAsia="Times New Roman" w:hAnsi="Calibri" w:cs="Calibri"/>
          <w:color w:val="222222"/>
        </w:rPr>
        <w:t xml:space="preserve"> </w:t>
      </w:r>
      <w:r w:rsidRPr="00452501">
        <w:rPr>
          <w:rFonts w:ascii="Calibri" w:eastAsia="Times New Roman" w:hAnsi="Calibri" w:hint="cs"/>
          <w:color w:val="222222"/>
          <w:rtl/>
        </w:rPr>
        <w:t>הוא בעצם תבנית לניהול כל משחק</w:t>
      </w:r>
      <w:r w:rsidR="0086549B" w:rsidRPr="00452501">
        <w:rPr>
          <w:rFonts w:ascii="Calibri" w:eastAsia="Times New Roman" w:hAnsi="Calibri" w:hint="cs"/>
          <w:color w:val="222222"/>
          <w:rtl/>
        </w:rPr>
        <w:t xml:space="preserve">. </w:t>
      </w:r>
      <w:r w:rsidRPr="00452501">
        <w:rPr>
          <w:rFonts w:ascii="Calibri" w:eastAsia="Times New Roman" w:hAnsi="Calibri" w:hint="cs"/>
          <w:color w:val="222222"/>
          <w:rtl/>
        </w:rPr>
        <w:t xml:space="preserve">הוא </w:t>
      </w:r>
      <w:r w:rsidR="0086549B" w:rsidRPr="00452501">
        <w:rPr>
          <w:rFonts w:ascii="Calibri" w:eastAsia="Times New Roman" w:hAnsi="Calibri" w:hint="cs"/>
          <w:color w:val="222222"/>
          <w:rtl/>
        </w:rPr>
        <w:t xml:space="preserve">רק מחזיק מחלקות מהסוג </w:t>
      </w:r>
      <w:r w:rsidR="0086549B" w:rsidRPr="00452501">
        <w:rPr>
          <w:rFonts w:ascii="Calibri" w:eastAsia="Times New Roman" w:hAnsi="Calibri"/>
          <w:color w:val="222222"/>
        </w:rPr>
        <w:t xml:space="preserve"> MODE </w:t>
      </w:r>
      <w:r w:rsidR="0086549B" w:rsidRPr="00452501">
        <w:rPr>
          <w:rFonts w:ascii="Calibri" w:eastAsia="Times New Roman" w:hAnsi="Calibri" w:hint="cs"/>
          <w:color w:val="222222"/>
          <w:rtl/>
        </w:rPr>
        <w:t xml:space="preserve"> ע"י </w:t>
      </w:r>
    </w:p>
    <w:p w14:paraId="1236A5BB" w14:textId="77777777" w:rsidR="00452501" w:rsidRDefault="00452501" w:rsidP="00452501">
      <w:pPr>
        <w:pStyle w:val="af7"/>
        <w:shd w:val="clear" w:color="auto" w:fill="FFFFFF"/>
        <w:spacing w:line="235" w:lineRule="atLeast"/>
        <w:ind w:left="360"/>
        <w:rPr>
          <w:rFonts w:ascii="Calibri" w:eastAsia="Times New Roman" w:hAnsi="Calibri"/>
          <w:color w:val="222222"/>
          <w:rtl/>
        </w:rPr>
      </w:pPr>
    </w:p>
    <w:p w14:paraId="45DF5B41" w14:textId="77777777" w:rsidR="00452501" w:rsidRDefault="0086549B" w:rsidP="00452501">
      <w:pPr>
        <w:pStyle w:val="af7"/>
        <w:shd w:val="clear" w:color="auto" w:fill="FFFFFF"/>
        <w:spacing w:line="235" w:lineRule="atLeast"/>
        <w:ind w:left="360"/>
        <w:rPr>
          <w:rFonts w:ascii="Calibri" w:eastAsia="Times New Roman" w:hAnsi="Calibri"/>
          <w:color w:val="222222"/>
          <w:rtl/>
        </w:rPr>
      </w:pPr>
      <w:r w:rsidRPr="00452501">
        <w:rPr>
          <w:rFonts w:ascii="Calibri" w:eastAsia="Times New Roman" w:hAnsi="Calibri" w:hint="cs"/>
          <w:color w:val="222222"/>
          <w:rtl/>
        </w:rPr>
        <w:t>מחסנית והם אלו שמכילים את המשחק</w:t>
      </w:r>
      <w:r w:rsidR="00290455" w:rsidRPr="00452501">
        <w:rPr>
          <w:rFonts w:ascii="Calibri" w:eastAsia="Times New Roman" w:hAnsi="Calibri" w:hint="cs"/>
          <w:color w:val="222222"/>
          <w:rtl/>
        </w:rPr>
        <w:t>, ואיננו ייחודי רק למשחק זה</w:t>
      </w:r>
      <w:r w:rsidR="005B1AC9" w:rsidRPr="00452501">
        <w:rPr>
          <w:rFonts w:ascii="Calibri" w:eastAsia="Times New Roman" w:hAnsi="Calibri" w:hint="cs"/>
          <w:color w:val="222222"/>
          <w:rtl/>
        </w:rPr>
        <w:t xml:space="preserve">, בכך אנו מאפשרים בקלות </w:t>
      </w:r>
    </w:p>
    <w:p w14:paraId="73C367E3" w14:textId="77777777" w:rsidR="00452501" w:rsidRDefault="00452501" w:rsidP="00452501">
      <w:pPr>
        <w:pStyle w:val="af7"/>
        <w:shd w:val="clear" w:color="auto" w:fill="FFFFFF"/>
        <w:spacing w:line="235" w:lineRule="atLeast"/>
        <w:ind w:left="360"/>
        <w:rPr>
          <w:rFonts w:ascii="Calibri" w:eastAsia="Times New Roman" w:hAnsi="Calibri"/>
          <w:color w:val="222222"/>
          <w:rtl/>
        </w:rPr>
      </w:pPr>
    </w:p>
    <w:p w14:paraId="51FBA34A" w14:textId="24BCA2EF" w:rsidR="005878C9" w:rsidRPr="00452501" w:rsidRDefault="005B1AC9" w:rsidP="00452501">
      <w:pPr>
        <w:pStyle w:val="af7"/>
        <w:shd w:val="clear" w:color="auto" w:fill="FFFFFF"/>
        <w:spacing w:line="235" w:lineRule="atLeast"/>
        <w:ind w:left="360"/>
        <w:rPr>
          <w:rFonts w:ascii="Calibri" w:eastAsia="Times New Roman" w:hAnsi="Calibri"/>
          <w:color w:val="222222"/>
          <w:rtl/>
        </w:rPr>
      </w:pPr>
      <w:r w:rsidRPr="00452501">
        <w:rPr>
          <w:rFonts w:ascii="Calibri" w:eastAsia="Times New Roman" w:hAnsi="Calibri" w:hint="cs"/>
          <w:color w:val="222222"/>
          <w:rtl/>
        </w:rPr>
        <w:t>הוספות ושינויים למשחק עצמו ללא צורך בעידכון ושינוי ה-</w:t>
      </w:r>
      <w:r w:rsidR="00290455" w:rsidRPr="00452501">
        <w:rPr>
          <w:rFonts w:ascii="Calibri" w:eastAsia="Times New Roman" w:hAnsi="Calibri" w:hint="cs"/>
          <w:color w:val="222222"/>
          <w:rtl/>
        </w:rPr>
        <w:t xml:space="preserve"> </w:t>
      </w:r>
      <w:r w:rsidRPr="00452501">
        <w:rPr>
          <w:rFonts w:ascii="Calibri" w:eastAsia="Times New Roman" w:hAnsi="Calibri" w:cs="Calibri"/>
          <w:color w:val="222222"/>
        </w:rPr>
        <w:t>controller</w:t>
      </w:r>
      <w:r w:rsidR="007545BC" w:rsidRPr="00452501">
        <w:rPr>
          <w:rFonts w:ascii="Calibri" w:eastAsia="Times New Roman" w:hAnsi="Calibri" w:hint="cs"/>
          <w:color w:val="222222"/>
          <w:rtl/>
        </w:rPr>
        <w:t>.</w:t>
      </w:r>
      <w:r w:rsidR="00227072" w:rsidRPr="00452501">
        <w:rPr>
          <w:rFonts w:ascii="Calibri" w:eastAsia="Times New Roman" w:hAnsi="Calibri" w:hint="cs"/>
          <w:color w:val="222222"/>
          <w:rtl/>
        </w:rPr>
        <w:t xml:space="preserve">  </w:t>
      </w:r>
    </w:p>
    <w:p w14:paraId="6EEF838D" w14:textId="7596AE62" w:rsidR="00FB1C36" w:rsidRDefault="00FB1C36" w:rsidP="007545BC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</w:p>
    <w:p w14:paraId="70CE460D" w14:textId="77777777" w:rsidR="00FB1C36" w:rsidRDefault="00FB1C36" w:rsidP="00FB1C36">
      <w:pPr>
        <w:rPr>
          <w:rtl/>
        </w:rPr>
      </w:pPr>
      <w:r>
        <w:rPr>
          <w:rFonts w:hint="cs"/>
          <w:rtl/>
        </w:rPr>
        <w:t xml:space="preserve">מחלקת </w:t>
      </w:r>
      <w:r>
        <w:t>controller</w:t>
      </w:r>
      <w:r>
        <w:rPr>
          <w:rFonts w:hint="cs"/>
          <w:rtl/>
        </w:rPr>
        <w:t xml:space="preserve"> מנהלת את המשחק. מכילה את מחלקת </w:t>
      </w:r>
      <w:r>
        <w:t>gameMode</w:t>
      </w:r>
      <w:r>
        <w:rPr>
          <w:rFonts w:hint="cs"/>
          <w:rtl/>
        </w:rPr>
        <w:t xml:space="preserve"> שמחזיקה את כל האובייקטים ואחראית עליהם.</w:t>
      </w:r>
    </w:p>
    <w:p w14:paraId="34624C52" w14:textId="77777777" w:rsidR="00FB1C36" w:rsidRDefault="00FB1C36" w:rsidP="00FB1C36">
      <w:pPr>
        <w:rPr>
          <w:rtl/>
        </w:rPr>
      </w:pPr>
      <w:r>
        <w:t>gameMode</w:t>
      </w:r>
      <w:r>
        <w:rPr>
          <w:rFonts w:hint="cs"/>
          <w:rtl/>
        </w:rPr>
        <w:t xml:space="preserve"> מכילה ראש (שמכיל גם את הזנב (בוקטור של זנבות) ואחראי לו) אוכל מתנות וכפתורים. כל האובייקטים האלו יורשים ממחלקת </w:t>
      </w:r>
      <w:r>
        <w:t>gameObj</w:t>
      </w:r>
      <w:r>
        <w:rPr>
          <w:rFonts w:hint="cs"/>
          <w:rtl/>
        </w:rPr>
        <w:t>.</w:t>
      </w:r>
    </w:p>
    <w:p w14:paraId="3A16B956" w14:textId="77777777" w:rsidR="00FB1C36" w:rsidRDefault="00FB1C36" w:rsidP="00FB1C36">
      <w:pPr>
        <w:rPr>
          <w:rtl/>
        </w:rPr>
      </w:pPr>
      <w:r>
        <w:rPr>
          <w:rFonts w:hint="cs"/>
          <w:rtl/>
        </w:rPr>
        <w:t xml:space="preserve">מחלקות אוכל ומתנה יורשות ממחלקה </w:t>
      </w:r>
      <w:r>
        <w:rPr>
          <w:rFonts w:hint="cs"/>
        </w:rPr>
        <w:t>EATABLE</w:t>
      </w:r>
      <w:r>
        <w:rPr>
          <w:rFonts w:hint="cs"/>
          <w:rtl/>
        </w:rPr>
        <w:t xml:space="preserve"> שממנה יורשים האובייקטים הניתנים לאכילה. לכל מחלקה יש אלגוריתם שלה של ציור (בהתאם לכמות האנימציות).</w:t>
      </w:r>
    </w:p>
    <w:p w14:paraId="14D0E007" w14:textId="77777777" w:rsidR="00FB1C36" w:rsidRDefault="00FB1C36" w:rsidP="00FB1C36">
      <w:pPr>
        <w:rPr>
          <w:rtl/>
        </w:rPr>
      </w:pPr>
      <w:r>
        <w:rPr>
          <w:rFonts w:hint="cs"/>
          <w:rtl/>
        </w:rPr>
        <w:t xml:space="preserve">מחלקות </w:t>
      </w:r>
      <w:r>
        <w:t>gameMode</w:t>
      </w:r>
      <w:r>
        <w:rPr>
          <w:rFonts w:hint="cs"/>
          <w:rtl/>
        </w:rPr>
        <w:t xml:space="preserve"> </w:t>
      </w:r>
      <w:r>
        <w:t>lostMode</w:t>
      </w:r>
      <w:r>
        <w:rPr>
          <w:rFonts w:hint="cs"/>
          <w:rtl/>
        </w:rPr>
        <w:t xml:space="preserve"> יורשות ממחלקה </w:t>
      </w:r>
      <w:r>
        <w:t>Mode</w:t>
      </w:r>
      <w:r>
        <w:rPr>
          <w:rFonts w:hint="cs"/>
          <w:rtl/>
        </w:rPr>
        <w:t xml:space="preserve"> , כל מחלקה בעצם מחזיקה מצב משחק כלשהןא (משחק, הפסד)</w:t>
      </w:r>
    </w:p>
    <w:p w14:paraId="2C2F2078" w14:textId="77777777" w:rsidR="00FB1C36" w:rsidRDefault="00FB1C36" w:rsidP="00FB1C36">
      <w:pPr>
        <w:rPr>
          <w:rtl/>
        </w:rPr>
      </w:pPr>
    </w:p>
    <w:p w14:paraId="26FD70B7" w14:textId="77777777" w:rsidR="00FB1C36" w:rsidRDefault="00FB1C36" w:rsidP="00FB1C36">
      <w:pPr>
        <w:rPr>
          <w:rtl/>
        </w:rPr>
      </w:pPr>
      <w:r>
        <w:t>controller</w:t>
      </w:r>
      <w:r>
        <w:rPr>
          <w:rFonts w:hint="cs"/>
          <w:rtl/>
        </w:rPr>
        <w:t xml:space="preserve"> בלולאה ראשית מוחקת את הלוח. בפונקציה </w:t>
      </w:r>
      <w:r>
        <w:t>updatePos</w:t>
      </w:r>
      <w:r>
        <w:rPr>
          <w:rFonts w:hint="cs"/>
          <w:rtl/>
        </w:rPr>
        <w:t xml:space="preserve"> קוראת </w:t>
      </w:r>
      <w:r>
        <w:t>gameMode</w:t>
      </w:r>
      <w:r>
        <w:rPr>
          <w:rFonts w:hint="cs"/>
          <w:rtl/>
        </w:rPr>
        <w:t xml:space="preserve"> שבודקת אם לעצור משחק או לסיים בגלל פסילה או סיום שלב. אם לא, מזיזה את הראש והאוכל למיקום החדש בהתאם לשינויים (תזוזה מהמשתמש, אכילה של אוכל ישן באוכל).</w:t>
      </w:r>
    </w:p>
    <w:p w14:paraId="63D9DD24" w14:textId="77777777" w:rsidR="00FB1C36" w:rsidRDefault="00FB1C36" w:rsidP="00FB1C36">
      <w:r>
        <w:rPr>
          <w:rFonts w:hint="cs"/>
          <w:rtl/>
        </w:rPr>
        <w:t xml:space="preserve">בפונקציה </w:t>
      </w:r>
      <w:r>
        <w:t>process</w:t>
      </w:r>
      <w:r>
        <w:rPr>
          <w:rFonts w:hint="cs"/>
          <w:rtl/>
        </w:rPr>
        <w:t xml:space="preserve"> היא קוראת </w:t>
      </w:r>
      <w:r>
        <w:t>gameMode</w:t>
      </w:r>
      <w:r>
        <w:rPr>
          <w:rFonts w:hint="cs"/>
          <w:rtl/>
        </w:rPr>
        <w:t xml:space="preserve"> שמשנה מה שצריך בהתאם לשינויי מקום שבוצעו ובודקת אם היו התנגשויות ואיזה. במידה והיו התנגשויות היא מעדכנת את הנצרך.</w:t>
      </w:r>
    </w:p>
    <w:p w14:paraId="30ACD0AD" w14:textId="77777777" w:rsidR="00FB1C36" w:rsidRPr="00FB1C36" w:rsidRDefault="00FB1C36" w:rsidP="007545BC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rtl/>
        </w:rPr>
      </w:pPr>
    </w:p>
    <w:p w14:paraId="049C8B6B" w14:textId="77777777" w:rsidR="007545BC" w:rsidRDefault="005878C9" w:rsidP="007545BC">
      <w:pPr>
        <w:shd w:val="clear" w:color="auto" w:fill="FFFFFF"/>
        <w:spacing w:line="235" w:lineRule="atLeast"/>
        <w:rPr>
          <w:rFonts w:ascii="Calibri" w:eastAsia="Times New Roman" w:hAnsi="Calibri"/>
          <w:color w:val="222222"/>
          <w:rtl/>
        </w:rPr>
      </w:pPr>
      <w:r w:rsidRPr="00970867">
        <w:rPr>
          <w:rFonts w:ascii="Arial" w:eastAsia="Times New Roman" w:hAnsi="Arial" w:cs="Arial"/>
          <w:color w:val="222222"/>
          <w:rtl/>
        </w:rPr>
        <w:t>.</w:t>
      </w:r>
    </w:p>
    <w:p w14:paraId="59434BB0" w14:textId="6190A276" w:rsidR="00FB1C36" w:rsidRDefault="00290455" w:rsidP="00452501">
      <w:pPr>
        <w:shd w:val="clear" w:color="auto" w:fill="FFFFFF"/>
        <w:spacing w:line="235" w:lineRule="atLeast"/>
        <w:rPr>
          <w:rtl/>
        </w:rPr>
      </w:pPr>
      <w:r>
        <w:rPr>
          <w:rFonts w:ascii="Calibri" w:eastAsia="Times New Roman" w:hAnsi="Calibri" w:hint="cs"/>
          <w:color w:val="222222"/>
        </w:rPr>
        <w:t xml:space="preserve"> </w:t>
      </w:r>
      <w:r w:rsidR="00970867" w:rsidRPr="00970867">
        <w:rPr>
          <w:rFonts w:ascii="Arial" w:eastAsia="Times New Roman" w:hAnsi="Arial" w:cs="Arial"/>
          <w:b/>
          <w:bCs/>
          <w:color w:val="222222"/>
          <w:rtl/>
        </w:rPr>
        <w:t xml:space="preserve">מחלקות נוספות: </w:t>
      </w:r>
      <w:r w:rsidR="00FB1C36">
        <w:t>collider</w:t>
      </w:r>
      <w:r w:rsidR="00FB1C36">
        <w:rPr>
          <w:rFonts w:hint="cs"/>
          <w:rtl/>
        </w:rPr>
        <w:t xml:space="preserve"> אחראי לבדיקת התנגשויות. כל אובייקט במשחק (ממחלקת </w:t>
      </w:r>
      <w:r w:rsidR="00FB1C36">
        <w:t>gameObj</w:t>
      </w:r>
      <w:r w:rsidR="00FB1C36">
        <w:rPr>
          <w:rFonts w:hint="cs"/>
          <w:rtl/>
        </w:rPr>
        <w:t xml:space="preserve">) מכיל אותו, הוא מקבל </w:t>
      </w:r>
      <w:r w:rsidR="00FB1C36">
        <w:t>collider</w:t>
      </w:r>
      <w:r w:rsidR="00FB1C36">
        <w:rPr>
          <w:rFonts w:hint="cs"/>
          <w:rtl/>
        </w:rPr>
        <w:t xml:space="preserve"> של אובייקט אחר ומחזיר אם הייתה התנגשות.</w:t>
      </w:r>
    </w:p>
    <w:p w14:paraId="05BB8824" w14:textId="77777777" w:rsidR="00FB1C36" w:rsidRDefault="00FB1C36" w:rsidP="00FB1C36">
      <w:pPr>
        <w:rPr>
          <w:rtl/>
        </w:rPr>
      </w:pPr>
      <w:r>
        <w:rPr>
          <w:rFonts w:hint="cs"/>
          <w:rtl/>
        </w:rPr>
        <w:lastRenderedPageBreak/>
        <w:t xml:space="preserve">מחלקת </w:t>
      </w:r>
      <w:r>
        <w:t>utilities</w:t>
      </w:r>
      <w:r>
        <w:rPr>
          <w:rFonts w:hint="cs"/>
          <w:rtl/>
        </w:rPr>
        <w:t xml:space="preserve"> מכילה את נתוני המחשק והחלון.</w:t>
      </w:r>
    </w:p>
    <w:p w14:paraId="0C0D17B6" w14:textId="77777777" w:rsidR="00FB1C36" w:rsidRDefault="00FB1C36" w:rsidP="00FB1C36">
      <w:pPr>
        <w:rPr>
          <w:rtl/>
        </w:rPr>
      </w:pPr>
    </w:p>
    <w:p w14:paraId="31D7BA0B" w14:textId="77777777" w:rsidR="00413887" w:rsidRDefault="00FB1C36" w:rsidP="00FB1C36">
      <w:pPr>
        <w:rPr>
          <w:rtl/>
        </w:rPr>
      </w:pPr>
      <w:r w:rsidRPr="00FB1C36">
        <w:rPr>
          <w:rFonts w:hint="cs"/>
          <w:b/>
          <w:bCs/>
          <w:rtl/>
        </w:rPr>
        <w:t>אלגוריתם מעניין:</w:t>
      </w:r>
      <w:r>
        <w:rPr>
          <w:rFonts w:hint="cs"/>
          <w:rtl/>
        </w:rPr>
        <w:t xml:space="preserve"> בדיקת ההתנגשויות נעשית ע"י מחלקה מיוחדת שקיימת בכל אובייקט (</w:t>
      </w:r>
      <w:r>
        <w:t>collider</w:t>
      </w:r>
      <w:r>
        <w:rPr>
          <w:rFonts w:hint="cs"/>
          <w:rtl/>
        </w:rPr>
        <w:t xml:space="preserve">) והוא רק בודק האם האובייקט הנוכחי מתנגש ב </w:t>
      </w:r>
      <w:r>
        <w:t>collider</w:t>
      </w:r>
      <w:r>
        <w:rPr>
          <w:rFonts w:hint="cs"/>
          <w:rtl/>
        </w:rPr>
        <w:t xml:space="preserve"> אחר. את השינוי והעיבוד תעשה המחלקה המנהלת בלבד.</w:t>
      </w:r>
      <w:r w:rsidR="00413887">
        <w:rPr>
          <w:rFonts w:hint="cs"/>
          <w:rtl/>
        </w:rPr>
        <w:t xml:space="preserve"> </w:t>
      </w:r>
    </w:p>
    <w:p w14:paraId="6D53490D" w14:textId="220A2021" w:rsidR="00FB1C36" w:rsidRDefault="00413887" w:rsidP="00FB1C36">
      <w:pPr>
        <w:rPr>
          <w:rtl/>
        </w:rPr>
      </w:pPr>
      <w:r>
        <w:rPr>
          <w:rFonts w:hint="cs"/>
          <w:rtl/>
        </w:rPr>
        <w:t>בתזוזת הנחש הלוגיקה היא רק בהזזת הראש. לאחר מכן כל חלק בזנב מקבל את מקום החלק שלפניו כך התזוזה נהיית פשוטה מאוד.</w:t>
      </w:r>
    </w:p>
    <w:p w14:paraId="2F2670CF" w14:textId="77777777" w:rsidR="00FB1C36" w:rsidRDefault="00FB1C36" w:rsidP="00FB1C36">
      <w:pPr>
        <w:rPr>
          <w:rtl/>
        </w:rPr>
      </w:pPr>
    </w:p>
    <w:p w14:paraId="4BB724AE" w14:textId="788464AE" w:rsidR="008E2CD2" w:rsidRDefault="00FB1C36" w:rsidP="00413887">
      <w:pPr>
        <w:rPr>
          <w:rtl/>
        </w:rPr>
      </w:pPr>
      <w:r w:rsidRPr="00FB1C36">
        <w:rPr>
          <w:rFonts w:hint="cs"/>
          <w:b/>
          <w:bCs/>
          <w:rtl/>
        </w:rPr>
        <w:t>מבני נתונים:</w:t>
      </w:r>
      <w:r>
        <w:rPr>
          <w:rFonts w:hint="cs"/>
          <w:rtl/>
        </w:rPr>
        <w:t xml:space="preserve"> עבור מצבי המשחק השתמשנו במחסנית כדי שנוכל להוציא מצב כלשהוא שהסתיים (ע"י פופ). המחסנית מתרוקנת ונטענת מחדש במצבי המשחק כשהמשחק מסתיים (ניצחון או הפסד)</w:t>
      </w:r>
      <w:r w:rsidR="00413887">
        <w:rPr>
          <w:rFonts w:hint="cs"/>
          <w:rtl/>
        </w:rPr>
        <w:t>. עבור הזנבות השתמשנו בוקטור.</w:t>
      </w:r>
    </w:p>
    <w:p w14:paraId="0A1750F0" w14:textId="3B88C60E" w:rsidR="00167E9E" w:rsidRDefault="00167E9E" w:rsidP="00413887">
      <w:pPr>
        <w:rPr>
          <w:rtl/>
        </w:rPr>
      </w:pPr>
    </w:p>
    <w:p w14:paraId="36234D07" w14:textId="6E7ACB5D" w:rsidR="00452501" w:rsidRPr="00452501" w:rsidRDefault="00452501" w:rsidP="00452501">
      <w:r w:rsidRPr="00452501">
        <w:rPr>
          <w:b/>
          <w:bCs/>
          <w:rtl/>
        </w:rPr>
        <w:t>תבניות עיצוב</w:t>
      </w:r>
      <w:r w:rsidRPr="00452501">
        <w:rPr>
          <w:rFonts w:hint="cs"/>
          <w:b/>
          <w:bCs/>
          <w:rtl/>
        </w:rPr>
        <w:t>:</w:t>
      </w:r>
      <w:r w:rsidRPr="00452501">
        <w:rPr>
          <w:rFonts w:hint="cs"/>
          <w:b/>
          <w:bCs/>
          <w:rtl/>
        </w:rPr>
        <w:t xml:space="preserve"> </w:t>
      </w:r>
      <w:r w:rsidRPr="00452501">
        <w:rPr>
          <w:rFonts w:hint="cs"/>
          <w:rtl/>
        </w:rPr>
        <w:t xml:space="preserve">המחלקה </w:t>
      </w:r>
      <w:r w:rsidRPr="00452501">
        <w:t>Utilities</w:t>
      </w:r>
      <w:r w:rsidRPr="00452501">
        <w:rPr>
          <w:rFonts w:hint="cs"/>
          <w:rtl/>
        </w:rPr>
        <w:t xml:space="preserve"> מחזיקה את הקבועים ונתוני המשחק, המחלקה היא </w:t>
      </w:r>
      <w:r w:rsidRPr="00452501">
        <w:t>Singelton</w:t>
      </w:r>
      <w:r w:rsidRPr="00452501">
        <w:rPr>
          <w:rFonts w:hint="cs"/>
          <w:rtl/>
        </w:rPr>
        <w:t xml:space="preserve">.                        </w:t>
      </w:r>
      <w:r w:rsidRPr="00452501">
        <w:rPr>
          <w:rtl/>
        </w:rPr>
        <w:t>כיוון שנתוני המשחק והחלון צריכים להיות גלויים לכול המחלקות בקוד ומצד שני הם משתנים ולא קבועים</w:t>
      </w:r>
      <w:r w:rsidRPr="00452501">
        <w:rPr>
          <w:rFonts w:hint="cs"/>
          <w:rtl/>
        </w:rPr>
        <w:t>.</w:t>
      </w:r>
    </w:p>
    <w:p w14:paraId="2DE1A1B0" w14:textId="77777777" w:rsidR="00452501" w:rsidRDefault="00452501" w:rsidP="00452501">
      <w:pPr>
        <w:rPr>
          <w:rtl/>
        </w:rPr>
      </w:pPr>
      <w:r w:rsidRPr="00452501">
        <w:rPr>
          <w:rFonts w:hint="cs"/>
        </w:rPr>
        <w:t xml:space="preserve"> </w:t>
      </w:r>
    </w:p>
    <w:p w14:paraId="034EE861" w14:textId="421800C0" w:rsidR="00452501" w:rsidRPr="00452501" w:rsidRDefault="00452501" w:rsidP="00452501">
      <w:pPr>
        <w:rPr>
          <w:rtl/>
        </w:rPr>
      </w:pPr>
      <w:r>
        <w:rPr>
          <w:rFonts w:hint="cs"/>
          <w:rtl/>
        </w:rPr>
        <w:t>ה</w:t>
      </w:r>
      <w:r w:rsidRPr="00452501">
        <w:rPr>
          <w:rtl/>
        </w:rPr>
        <w:t xml:space="preserve">קוד נקי מאוד ואין כמעט מעבר נתונים בין מחלקה למחלקה. </w:t>
      </w:r>
    </w:p>
    <w:p w14:paraId="053574C2" w14:textId="4404B1E8" w:rsidR="00452501" w:rsidRPr="00452501" w:rsidRDefault="00452501" w:rsidP="00452501">
      <w:pPr>
        <w:rPr>
          <w:rtl/>
        </w:rPr>
      </w:pPr>
      <w:r w:rsidRPr="00452501">
        <w:rPr>
          <w:rtl/>
        </w:rPr>
        <w:t xml:space="preserve">כל הקוד מתועד </w:t>
      </w:r>
      <w:r w:rsidRPr="00452501">
        <w:rPr>
          <w:rFonts w:hint="cs"/>
          <w:rtl/>
        </w:rPr>
        <w:t>במקום.</w:t>
      </w:r>
      <w:r w:rsidRPr="00452501">
        <w:rPr>
          <w:rtl/>
        </w:rPr>
        <w:t xml:space="preserve"> </w:t>
      </w:r>
    </w:p>
    <w:p w14:paraId="0922C9C7" w14:textId="588FF8AC" w:rsidR="00167E9E" w:rsidRPr="00413887" w:rsidRDefault="00167E9E" w:rsidP="00452501">
      <w:pPr>
        <w:rPr>
          <w:rFonts w:hint="cs"/>
          <w:rtl/>
        </w:rPr>
      </w:pPr>
    </w:p>
    <w:sectPr w:rsidR="00167E9E" w:rsidRPr="00413887" w:rsidSect="00A351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45CDE"/>
    <w:multiLevelType w:val="hybridMultilevel"/>
    <w:tmpl w:val="2DEE83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‏‏משתמש Windows">
    <w15:presenceInfo w15:providerId="None" w15:userId="‏‏משתמש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67"/>
    <w:rsid w:val="00167E9E"/>
    <w:rsid w:val="0022605C"/>
    <w:rsid w:val="00227072"/>
    <w:rsid w:val="00290455"/>
    <w:rsid w:val="00413887"/>
    <w:rsid w:val="00452501"/>
    <w:rsid w:val="00490BDC"/>
    <w:rsid w:val="005814FF"/>
    <w:rsid w:val="005878C9"/>
    <w:rsid w:val="005B1AC9"/>
    <w:rsid w:val="00714A1D"/>
    <w:rsid w:val="007545BC"/>
    <w:rsid w:val="007E571E"/>
    <w:rsid w:val="0086549B"/>
    <w:rsid w:val="008924C1"/>
    <w:rsid w:val="008E2CD2"/>
    <w:rsid w:val="00922495"/>
    <w:rsid w:val="00970867"/>
    <w:rsid w:val="00A35126"/>
    <w:rsid w:val="00FB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D8CD"/>
  <w15:chartTrackingRefBased/>
  <w15:docId w15:val="{51033A04-D347-45B9-9DD6-4D390527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A1D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14A1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4A1D"/>
    <w:pPr>
      <w:keepNext/>
      <w:keepLines/>
      <w:bidi w:val="0"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A1D"/>
    <w:pPr>
      <w:keepNext/>
      <w:keepLines/>
      <w:bidi w:val="0"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A1D"/>
    <w:pPr>
      <w:keepNext/>
      <w:keepLines/>
      <w:bidi w:val="0"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A1D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4A1D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4A1D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4A1D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4A1D"/>
    <w:pPr>
      <w:keepNext/>
      <w:keepLines/>
      <w:bidi w:val="0"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4A1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4A1D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14A1D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כותרת 4 תו"/>
    <w:basedOn w:val="a0"/>
    <w:link w:val="4"/>
    <w:uiPriority w:val="9"/>
    <w:semiHidden/>
    <w:rsid w:val="00714A1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כותרת 5 תו"/>
    <w:basedOn w:val="a0"/>
    <w:link w:val="5"/>
    <w:uiPriority w:val="9"/>
    <w:semiHidden/>
    <w:rsid w:val="00714A1D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כותרת 6 תו"/>
    <w:basedOn w:val="a0"/>
    <w:link w:val="6"/>
    <w:uiPriority w:val="9"/>
    <w:semiHidden/>
    <w:rsid w:val="00714A1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כותרת 7 תו"/>
    <w:basedOn w:val="a0"/>
    <w:link w:val="7"/>
    <w:uiPriority w:val="9"/>
    <w:semiHidden/>
    <w:rsid w:val="00714A1D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714A1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כותרת 9 תו"/>
    <w:basedOn w:val="a0"/>
    <w:link w:val="9"/>
    <w:uiPriority w:val="9"/>
    <w:semiHidden/>
    <w:rsid w:val="00714A1D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714A1D"/>
    <w:pPr>
      <w:bidi w:val="0"/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4A1D"/>
    <w:pPr>
      <w:pBdr>
        <w:top w:val="single" w:sz="6" w:space="8" w:color="A5A5A5" w:themeColor="accent3"/>
        <w:bottom w:val="single" w:sz="6" w:space="8" w:color="A5A5A5" w:themeColor="accent3"/>
      </w:pBdr>
      <w:bidi w:val="0"/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714A1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714A1D"/>
    <w:pPr>
      <w:numPr>
        <w:ilvl w:val="1"/>
      </w:numPr>
      <w:bidi w:val="0"/>
      <w:jc w:val="center"/>
    </w:pPr>
    <w:rPr>
      <w:color w:val="44546A" w:themeColor="text2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714A1D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714A1D"/>
    <w:rPr>
      <w:b/>
      <w:bCs/>
    </w:rPr>
  </w:style>
  <w:style w:type="character" w:styleId="a9">
    <w:name w:val="Emphasis"/>
    <w:basedOn w:val="a0"/>
    <w:uiPriority w:val="20"/>
    <w:qFormat/>
    <w:rsid w:val="00714A1D"/>
    <w:rPr>
      <w:i/>
      <w:iCs/>
      <w:color w:val="000000" w:themeColor="text1"/>
    </w:rPr>
  </w:style>
  <w:style w:type="paragraph" w:styleId="aa">
    <w:name w:val="No Spacing"/>
    <w:uiPriority w:val="1"/>
    <w:qFormat/>
    <w:rsid w:val="00714A1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14A1D"/>
    <w:pPr>
      <w:bidi w:val="0"/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714A1D"/>
    <w:rPr>
      <w:i/>
      <w:iCs/>
      <w:color w:val="7B7B7B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14A1D"/>
    <w:pPr>
      <w:bidi w:val="0"/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e">
    <w:name w:val="ציטוט חזק תו"/>
    <w:basedOn w:val="a0"/>
    <w:link w:val="ad"/>
    <w:uiPriority w:val="30"/>
    <w:rsid w:val="00714A1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714A1D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714A1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714A1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714A1D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714A1D"/>
    <w:rPr>
      <w:b/>
      <w:bCs/>
      <w:caps w:val="0"/>
      <w:smallCap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714A1D"/>
    <w:pPr>
      <w:bidi w:val="0"/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7E571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6">
    <w:name w:val="טקסט בלונים תו"/>
    <w:basedOn w:val="a0"/>
    <w:link w:val="af5"/>
    <w:uiPriority w:val="99"/>
    <w:semiHidden/>
    <w:rsid w:val="007E571E"/>
    <w:rPr>
      <w:rFonts w:ascii="Tahoma" w:hAnsi="Tahoma" w:cs="Tahoma"/>
      <w:sz w:val="18"/>
      <w:szCs w:val="18"/>
    </w:rPr>
  </w:style>
  <w:style w:type="paragraph" w:styleId="af7">
    <w:name w:val="List Paragraph"/>
    <w:basedOn w:val="a"/>
    <w:uiPriority w:val="34"/>
    <w:qFormat/>
    <w:rsid w:val="00452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641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רחלי מרזל</cp:lastModifiedBy>
  <cp:revision>8</cp:revision>
  <dcterms:created xsi:type="dcterms:W3CDTF">2020-07-03T07:39:00Z</dcterms:created>
  <dcterms:modified xsi:type="dcterms:W3CDTF">2020-07-03T11:02:00Z</dcterms:modified>
</cp:coreProperties>
</file>